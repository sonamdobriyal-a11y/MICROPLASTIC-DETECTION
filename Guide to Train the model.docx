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B7AD56" w14:textId="1416DEF3" w:rsidR="004B61B8" w:rsidRDefault="004B61B8" w:rsidP="004B61B8">
      <w:pPr>
        <w:jc w:val="center"/>
        <w:pPrChange w:id="0" w:author="Admin" w:date="2025-10-25T11:19:00Z" w16du:dateUtc="2025-10-25T05:49:00Z">
          <w:pPr/>
        </w:pPrChange>
      </w:pPr>
      <w:ins w:id="1" w:author="Admin" w:date="2025-10-25T11:19:00Z" w16du:dateUtc="2025-10-25T05:49:00Z">
        <w:r>
          <w:t>Guide to Train the model</w:t>
        </w:r>
      </w:ins>
    </w:p>
    <w:p w14:paraId="7B4A088D" w14:textId="77777777" w:rsidR="004B61B8" w:rsidRDefault="004B61B8"/>
    <w:p w14:paraId="4DB5D212" w14:textId="2581B002" w:rsidR="007734EB" w:rsidRDefault="004B61B8">
      <w:proofErr w:type="gramStart"/>
      <w:r>
        <w:t>( Download</w:t>
      </w:r>
      <w:proofErr w:type="gramEnd"/>
      <w:r>
        <w:t xml:space="preserve"> new train.py from drive which I have shared with you or you can incorporate those changes in existing files which I told you earlier through </w:t>
      </w:r>
      <w:proofErr w:type="spellStart"/>
      <w:r>
        <w:t>whatsapp</w:t>
      </w:r>
      <w:proofErr w:type="spellEnd"/>
      <w:r>
        <w:t>)</w:t>
      </w:r>
    </w:p>
    <w:p w14:paraId="3FCBB97E" w14:textId="6481415F" w:rsidR="007734EB" w:rsidRDefault="007734EB">
      <w:r>
        <w:t>Initially keep these files and folders in your project root. (Project folder)</w:t>
      </w:r>
    </w:p>
    <w:p w14:paraId="26A71107" w14:textId="0248D979" w:rsidR="004003CD" w:rsidRDefault="007734EB">
      <w:r>
        <w:rPr>
          <w:noProof/>
        </w:rPr>
        <w:drawing>
          <wp:inline distT="0" distB="0" distL="0" distR="0" wp14:anchorId="1EB0EE17" wp14:editId="04AAA07B">
            <wp:extent cx="1876425" cy="1657350"/>
            <wp:effectExtent l="0" t="0" r="9525" b="0"/>
            <wp:docPr id="630809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8094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CC424" w14:textId="72F0BFE1" w:rsidR="007734EB" w:rsidRDefault="007734EB">
      <w:r>
        <w:t>Then run these commands</w:t>
      </w:r>
    </w:p>
    <w:p w14:paraId="5D609B55" w14:textId="568033FC" w:rsidR="007734EB" w:rsidRDefault="007734EB">
      <w:r>
        <w:rPr>
          <w:noProof/>
        </w:rPr>
        <w:drawing>
          <wp:inline distT="0" distB="0" distL="0" distR="0" wp14:anchorId="0F5728CF" wp14:editId="1DC55402">
            <wp:extent cx="5524500" cy="2609850"/>
            <wp:effectExtent l="0" t="0" r="0" b="0"/>
            <wp:docPr id="76761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614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FA297" w14:textId="7D5ECDAB" w:rsidR="007734EB" w:rsidRDefault="007734EB">
      <w:r>
        <w:rPr>
          <w:noProof/>
        </w:rPr>
        <w:drawing>
          <wp:inline distT="0" distB="0" distL="0" distR="0" wp14:anchorId="39052457" wp14:editId="154FE3F7">
            <wp:extent cx="5572125" cy="885825"/>
            <wp:effectExtent l="0" t="0" r="9525" b="9525"/>
            <wp:docPr id="1454897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8973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174D4" w14:textId="250193F9" w:rsidR="007734EB" w:rsidRDefault="007734EB">
      <w:r>
        <w:rPr>
          <w:noProof/>
        </w:rPr>
        <w:drawing>
          <wp:inline distT="0" distB="0" distL="0" distR="0" wp14:anchorId="489687EE" wp14:editId="70791D40">
            <wp:extent cx="5731510" cy="817880"/>
            <wp:effectExtent l="0" t="0" r="2540" b="1270"/>
            <wp:docPr id="1673336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3361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98F83" w14:textId="6478C91A" w:rsidR="007734EB" w:rsidRDefault="007734EB">
      <w:r>
        <w:t>Then training process will start as shown in the image.</w:t>
      </w:r>
    </w:p>
    <w:p w14:paraId="21799158" w14:textId="46BEC0B9" w:rsidR="007734EB" w:rsidRDefault="007734EB">
      <w:r>
        <w:rPr>
          <w:noProof/>
        </w:rPr>
        <w:lastRenderedPageBreak/>
        <w:drawing>
          <wp:inline distT="0" distB="0" distL="0" distR="0" wp14:anchorId="1EF466AE" wp14:editId="0DA6C23E">
            <wp:extent cx="5731510" cy="1618615"/>
            <wp:effectExtent l="0" t="0" r="2540" b="635"/>
            <wp:docPr id="1695057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0579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3E1F1" w14:textId="1C16F82B" w:rsidR="004B61B8" w:rsidRDefault="004B61B8"/>
    <w:sectPr w:rsidR="004B61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4EB"/>
    <w:rsid w:val="004003CD"/>
    <w:rsid w:val="00407D94"/>
    <w:rsid w:val="004B61B8"/>
    <w:rsid w:val="007734EB"/>
    <w:rsid w:val="00AC5BE5"/>
    <w:rsid w:val="00E9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223DB"/>
  <w15:chartTrackingRefBased/>
  <w15:docId w15:val="{FFBC04ED-A239-4658-8DA4-F1E7DA8B3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4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34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4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4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4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4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4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4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4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4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34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4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4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4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4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4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4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4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34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34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34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34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34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34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34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34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34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34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34EB"/>
    <w:rPr>
      <w:b/>
      <w:bCs/>
      <w:smallCaps/>
      <w:color w:val="2F5496" w:themeColor="accent1" w:themeShade="BF"/>
      <w:spacing w:val="5"/>
    </w:rPr>
  </w:style>
  <w:style w:type="paragraph" w:styleId="Revision">
    <w:name w:val="Revision"/>
    <w:hidden/>
    <w:uiPriority w:val="99"/>
    <w:semiHidden/>
    <w:rsid w:val="004B61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microsoft.com/office/2011/relationships/people" Target="people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60</Words>
  <Characters>297</Characters>
  <Application>Microsoft Office Word</Application>
  <DocSecurity>0</DocSecurity>
  <Lines>13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2025-10-25T05:36:00Z</dcterms:created>
  <dcterms:modified xsi:type="dcterms:W3CDTF">2025-10-25T05:50:00Z</dcterms:modified>
</cp:coreProperties>
</file>